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CBEFC15" w:rsidR="00173F89" w:rsidRDefault="00F95485">
      <w:r w:rsidRPr="0008469E">
        <w:rPr>
          <w:color w:val="0D0D0D" w:themeColor="text1" w:themeTint="F2"/>
          <w:rPrChange w:id="0" w:author="Author">
            <w:rPr/>
          </w:rPrChange>
        </w:rPr>
        <w:t>Dear</w:t>
      </w:r>
      <w:ins w:id="1" w:author="Author">
        <w:r w:rsidR="00AA455D" w:rsidRPr="0008469E">
          <w:rPr>
            <w:color w:val="0D0D0D" w:themeColor="text1" w:themeTint="F2"/>
            <w:rPrChange w:id="2" w:author="Author">
              <w:rPr/>
            </w:rPrChange>
          </w:rPr>
          <w:t xml:space="preserve"> Data Science Team Leader</w:t>
        </w:r>
      </w:ins>
      <w:r>
        <w:t xml:space="preserve"> [insert name of recipient],</w:t>
      </w:r>
    </w:p>
    <w:p w14:paraId="00000002" w14:textId="77777777" w:rsidR="00173F89" w:rsidRDefault="00173F89"/>
    <w:p w14:paraId="00000003" w14:textId="5C9D18BA" w:rsidR="00173F89" w:rsidRDefault="00AA455D">
      <w:ins w:id="3" w:author="Author">
        <w:r>
          <w:t xml:space="preserve">I have been entrusted with the analysis of the provided sample dataset on behalf of the Data Science team after its recipient from the Data Engineering Team. </w:t>
        </w:r>
      </w:ins>
      <w:r w:rsidR="00F95485">
        <w:t>[Introduce the task that you’ve completed in 1 - 2 sentences]</w:t>
      </w:r>
    </w:p>
    <w:p w14:paraId="00000004" w14:textId="77777777" w:rsidR="00173F89" w:rsidRDefault="00173F89"/>
    <w:p w14:paraId="5E9B699C" w14:textId="77777777" w:rsidR="00AA455D" w:rsidRDefault="00AA455D">
      <w:pPr>
        <w:rPr>
          <w:ins w:id="4" w:author="Author"/>
        </w:rPr>
      </w:pPr>
      <w:ins w:id="5" w:author="Author">
        <w:r>
          <w:t>During the analysis, I uncovered the following insights:</w:t>
        </w:r>
      </w:ins>
    </w:p>
    <w:p w14:paraId="1873EF1D" w14:textId="77777777" w:rsidR="00AA455D" w:rsidRDefault="00AA455D">
      <w:pPr>
        <w:rPr>
          <w:ins w:id="6" w:author="Author"/>
        </w:rPr>
      </w:pPr>
    </w:p>
    <w:p w14:paraId="64362B6E" w14:textId="77777777" w:rsidR="00DC6B7C" w:rsidRDefault="00DC6B7C" w:rsidP="0008469E">
      <w:pPr>
        <w:pStyle w:val="ListParagraph"/>
        <w:numPr>
          <w:ilvl w:val="0"/>
          <w:numId w:val="1"/>
        </w:numPr>
        <w:rPr>
          <w:ins w:id="7" w:author="Author"/>
        </w:rPr>
      </w:pPr>
      <w:ins w:id="8" w:author="Author">
        <w:r>
          <w:t xml:space="preserve">The product categories of fruits and vegetables are the most commonly  purchased items. </w:t>
        </w:r>
      </w:ins>
    </w:p>
    <w:p w14:paraId="1EAA113F" w14:textId="77777777" w:rsidR="00DC6B7C" w:rsidRDefault="00DC6B7C" w:rsidP="0008469E">
      <w:pPr>
        <w:pStyle w:val="ListParagraph"/>
        <w:numPr>
          <w:ilvl w:val="0"/>
          <w:numId w:val="1"/>
        </w:numPr>
        <w:rPr>
          <w:ins w:id="9" w:author="Author"/>
        </w:rPr>
      </w:pPr>
      <w:ins w:id="10" w:author="Author">
        <w:r>
          <w:t xml:space="preserve">Individuals who are not the members constitute the highest frequency of buyers within the store. </w:t>
        </w:r>
      </w:ins>
    </w:p>
    <w:p w14:paraId="48CED2C1" w14:textId="77777777" w:rsidR="00DC6B7C" w:rsidRDefault="00DC6B7C" w:rsidP="0008469E">
      <w:pPr>
        <w:pStyle w:val="ListParagraph"/>
        <w:numPr>
          <w:ilvl w:val="0"/>
          <w:numId w:val="1"/>
        </w:numPr>
        <w:rPr>
          <w:ins w:id="11" w:author="Author"/>
        </w:rPr>
      </w:pPr>
      <w:ins w:id="12" w:author="Author">
        <w:r>
          <w:t>The payment method most utilized is cash.</w:t>
        </w:r>
      </w:ins>
    </w:p>
    <w:p w14:paraId="00000005" w14:textId="6FDC7D77" w:rsidR="00173F89" w:rsidRDefault="00DC6B7C" w:rsidP="0008469E">
      <w:pPr>
        <w:pStyle w:val="ListParagraph"/>
        <w:numPr>
          <w:ilvl w:val="0"/>
          <w:numId w:val="1"/>
        </w:numPr>
        <w:pPrChange w:id="13" w:author="Author">
          <w:pPr/>
        </w:pPrChange>
      </w:pPr>
      <w:ins w:id="14" w:author="Author">
        <w:r>
          <w:t>The hour of 11 am experiences the highest transaction volume</w:t>
        </w:r>
        <w:r w:rsidR="00971771">
          <w:t xml:space="preserve">, indicating peak activity. </w:t>
        </w:r>
      </w:ins>
      <w:r w:rsidR="00F95485">
        <w:t>[Summarize findings from your analysis in 3 - 5 bullet points]</w:t>
      </w:r>
    </w:p>
    <w:p w14:paraId="00000006" w14:textId="77777777" w:rsidR="00173F89" w:rsidRDefault="00173F89"/>
    <w:p w14:paraId="5F97D23A" w14:textId="77777777" w:rsidR="005D44C0" w:rsidRDefault="005D44C0">
      <w:pPr>
        <w:rPr>
          <w:ins w:id="15" w:author="Author"/>
        </w:rPr>
      </w:pPr>
      <w:ins w:id="16" w:author="Author">
        <w:r>
          <w:t>As a reminder, the client expressed interest in understanding how to optimize their inventory management for the items they offer for sale.</w:t>
        </w:r>
      </w:ins>
    </w:p>
    <w:p w14:paraId="52ECC689" w14:textId="77777777" w:rsidR="005D44C0" w:rsidRDefault="005D44C0">
      <w:pPr>
        <w:rPr>
          <w:ins w:id="17" w:author="Author"/>
        </w:rPr>
      </w:pPr>
    </w:p>
    <w:p w14:paraId="759D1665" w14:textId="77777777" w:rsidR="005D44C0" w:rsidRDefault="005D44C0">
      <w:pPr>
        <w:rPr>
          <w:ins w:id="18" w:author="Author"/>
        </w:rPr>
      </w:pPr>
      <w:ins w:id="19" w:author="Author">
        <w:r>
          <w:t xml:space="preserve">In response to this business inquiry, I propose the following recommendations: </w:t>
        </w:r>
      </w:ins>
    </w:p>
    <w:p w14:paraId="7D452037" w14:textId="77777777" w:rsidR="005D44C0" w:rsidRDefault="005D44C0">
      <w:pPr>
        <w:rPr>
          <w:ins w:id="20" w:author="Author"/>
        </w:rPr>
      </w:pPr>
    </w:p>
    <w:p w14:paraId="59213477" w14:textId="77777777" w:rsidR="00D03767" w:rsidRDefault="00D03767" w:rsidP="0008469E">
      <w:pPr>
        <w:pStyle w:val="ListParagraph"/>
        <w:numPr>
          <w:ilvl w:val="0"/>
          <w:numId w:val="2"/>
        </w:numPr>
        <w:rPr>
          <w:ins w:id="21" w:author="Author"/>
        </w:rPr>
        <w:pPrChange w:id="22" w:author="Author">
          <w:pPr/>
        </w:pPrChange>
      </w:pPr>
      <w:ins w:id="23" w:author="Author">
        <w:r>
          <w:t>This statement encompasses a wide scope. To address it with greater precision, it is imperative to pinpoint a specific problem statement that the business aims to address. For instance, could we develop a predictive model for product demand on an hourly basis, enabling more strategic production planning?</w:t>
        </w:r>
      </w:ins>
    </w:p>
    <w:p w14:paraId="45FB8710" w14:textId="77777777" w:rsidR="00D03767" w:rsidRDefault="00D03767">
      <w:pPr>
        <w:rPr>
          <w:ins w:id="24" w:author="Author"/>
        </w:rPr>
      </w:pPr>
    </w:p>
    <w:p w14:paraId="7DD8C766" w14:textId="1814FB58" w:rsidR="0008469E" w:rsidRDefault="0008469E" w:rsidP="0008469E">
      <w:pPr>
        <w:pStyle w:val="ListParagraph"/>
        <w:numPr>
          <w:ilvl w:val="0"/>
          <w:numId w:val="2"/>
        </w:numPr>
        <w:rPr>
          <w:ins w:id="25" w:author="Author"/>
        </w:rPr>
        <w:pPrChange w:id="26" w:author="Author">
          <w:pPr/>
        </w:pPrChange>
      </w:pPr>
      <w:ins w:id="27" w:author="Author">
        <w:r>
          <w:t>We require a larger data set. The present sample encompasses only seven days and represents a single store.</w:t>
        </w:r>
      </w:ins>
    </w:p>
    <w:p w14:paraId="0837E608" w14:textId="77777777" w:rsidR="0008469E" w:rsidRDefault="0008469E">
      <w:pPr>
        <w:rPr>
          <w:ins w:id="28" w:author="Author"/>
        </w:rPr>
      </w:pPr>
    </w:p>
    <w:p w14:paraId="00000007" w14:textId="4909FAB0" w:rsidR="00173F89" w:rsidRDefault="0008469E" w:rsidP="0008469E">
      <w:pPr>
        <w:pStyle w:val="ListParagraph"/>
        <w:numPr>
          <w:ilvl w:val="0"/>
          <w:numId w:val="2"/>
        </w:numPr>
        <w:pPrChange w:id="29" w:author="Author">
          <w:pPr/>
        </w:pPrChange>
      </w:pPr>
      <w:ins w:id="30" w:author="Author">
        <w:r>
          <w:t>Given the chosen problem statement, it is imperative that we acquire additional datasets to effectively characterize the outcome we aim to model. For instance, in the case of modeling product demand, it would be beneficial to incorporate data concerning stock levels and weather conditions.</w:t>
        </w:r>
      </w:ins>
      <w:r w:rsidR="00F95485">
        <w:t>[Provide your recommendations in up to 3 bullet points]</w:t>
      </w:r>
    </w:p>
    <w:p w14:paraId="00000008" w14:textId="77777777" w:rsidR="00173F89" w:rsidRDefault="00173F89"/>
    <w:p w14:paraId="00000009" w14:textId="77777777" w:rsidR="00173F89" w:rsidRDefault="00F95485">
      <w:r>
        <w:t xml:space="preserve">Best regards, </w:t>
      </w:r>
    </w:p>
    <w:p w14:paraId="0000000A" w14:textId="77777777" w:rsidR="00173F89" w:rsidRDefault="00173F89"/>
    <w:p w14:paraId="0000000B" w14:textId="2E822EB6" w:rsidR="00173F89" w:rsidRDefault="0008469E">
      <w:ins w:id="31" w:author="Author">
        <w:r>
          <w:t>Shaghayegh Haghbin</w:t>
        </w:r>
      </w:ins>
      <w:r w:rsidR="00F95485">
        <w:t>[name of sender]</w:t>
      </w:r>
    </w:p>
    <w:sectPr w:rsidR="00173F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E3843"/>
    <w:multiLevelType w:val="hybridMultilevel"/>
    <w:tmpl w:val="388E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14804"/>
    <w:multiLevelType w:val="hybridMultilevel"/>
    <w:tmpl w:val="5E06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231286">
    <w:abstractNumId w:val="0"/>
  </w:num>
  <w:num w:numId="2" w16cid:durableId="1971855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89"/>
    <w:rsid w:val="0008469E"/>
    <w:rsid w:val="00173F89"/>
    <w:rsid w:val="002E25D9"/>
    <w:rsid w:val="005D44C0"/>
    <w:rsid w:val="00971771"/>
    <w:rsid w:val="00AA455D"/>
    <w:rsid w:val="00D03767"/>
    <w:rsid w:val="00DC6B7C"/>
    <w:rsid w:val="00F9548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 w:type="paragraph" w:styleId="ListParagraph">
    <w:name w:val="List Paragraph"/>
    <w:basedOn w:val="Normal"/>
    <w:uiPriority w:val="34"/>
    <w:qFormat/>
    <w:rsid w:val="00DC6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4731-BD25-824B-B1EB-5957743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2023-10-03T06:32:00Z</dcterms:created>
  <dcterms:modified xsi:type="dcterms:W3CDTF">2023-10-03T06:32:00Z</dcterms:modified>
</cp:coreProperties>
</file>